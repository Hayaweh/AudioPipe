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D7" w:rsidRDefault="0018212B">
      <w:pPr>
        <w:pStyle w:val="Titre"/>
      </w:pPr>
      <w:proofErr w:type="spellStart"/>
      <w:r>
        <w:t>AudioPipe</w:t>
      </w:r>
      <w:proofErr w:type="spellEnd"/>
    </w:p>
    <w:p w:rsidR="00084DD7" w:rsidRDefault="0018212B">
      <w:pPr>
        <w:pStyle w:val="Standard"/>
        <w:jc w:val="center"/>
      </w:pPr>
      <w:r>
        <w:rPr>
          <w:noProof/>
          <w:lang w:eastAsia="fr-FR"/>
        </w:rPr>
        <w:drawing>
          <wp:inline distT="0" distB="0" distL="0" distR="0">
            <wp:extent cx="4761719" cy="1829520"/>
            <wp:effectExtent l="0" t="0" r="781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1719" cy="18295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84DD7" w:rsidRDefault="0018212B">
      <w:pPr>
        <w:pStyle w:val="Sous-titre"/>
      </w:pPr>
      <w:r>
        <w:rPr>
          <w:rFonts w:cs="Calibri"/>
          <w:b/>
          <w:iCs w:val="0"/>
          <w:smallCaps/>
          <w:color w:val="00000A"/>
          <w:spacing w:val="60"/>
          <w:sz w:val="36"/>
          <w:szCs w:val="36"/>
          <w:lang w:bidi="ar-SA"/>
        </w:rPr>
        <w:t>Tout est dans le TUBE !</w:t>
      </w:r>
    </w:p>
    <w:p w:rsidR="00084DD7" w:rsidRDefault="0018212B">
      <w:pPr>
        <w:pStyle w:val="Sous-titre"/>
      </w:pPr>
      <w:r>
        <w:t>PI</w:t>
      </w:r>
      <w:r>
        <w:br/>
      </w:r>
      <w:r>
        <w:t>Semestre 3 – Promotion 2011S</w:t>
      </w:r>
    </w:p>
    <w:p w:rsidR="00084DD7" w:rsidRDefault="0018212B">
      <w:pPr>
        <w:pStyle w:val="Standard"/>
        <w:spacing w:after="0" w:line="240" w:lineRule="auto"/>
        <w:jc w:val="both"/>
      </w:pPr>
      <w:proofErr w:type="spellStart"/>
      <w:r>
        <w:rPr>
          <w:sz w:val="20"/>
        </w:rPr>
        <w:t>AudioPipe</w:t>
      </w:r>
      <w:proofErr w:type="spellEnd"/>
      <w:r>
        <w:rPr>
          <w:sz w:val="20"/>
        </w:rPr>
        <w:t>, le logiciel pour jouer avec les partitions de vos musiques préférées !</w:t>
      </w:r>
      <w:ins w:id="0" w:author="Valy" w:date="2012-11-12T08:46:00Z">
        <w:r w:rsidR="000970CB">
          <w:rPr>
            <w:sz w:val="20"/>
          </w:rPr>
          <w:t xml:space="preserve"> / (</w:t>
        </w:r>
        <w:proofErr w:type="gramStart"/>
        <w:r w:rsidR="000970CB">
          <w:rPr>
            <w:sz w:val="20"/>
          </w:rPr>
          <w:t>insister</w:t>
        </w:r>
        <w:proofErr w:type="gramEnd"/>
        <w:r w:rsidR="000970CB">
          <w:rPr>
            <w:sz w:val="20"/>
          </w:rPr>
          <w:t xml:space="preserve"> sur </w:t>
        </w:r>
        <w:proofErr w:type="spellStart"/>
        <w:r w:rsidR="000970CB">
          <w:rPr>
            <w:sz w:val="20"/>
          </w:rPr>
          <w:t>kle</w:t>
        </w:r>
        <w:proofErr w:type="spellEnd"/>
        <w:r w:rsidR="000970CB">
          <w:rPr>
            <w:sz w:val="20"/>
          </w:rPr>
          <w:t xml:space="preserve"> double sens du verbe jouer : jouer au sens « </w:t>
        </w:r>
      </w:ins>
      <w:ins w:id="1" w:author="Valy" w:date="2012-11-12T08:47:00Z">
        <w:r w:rsidR="000970CB">
          <w:rPr>
            <w:sz w:val="20"/>
          </w:rPr>
          <w:t xml:space="preserve">écouter » le morceau et « jouer » au sens « je joue » dans le tube. </w:t>
        </w:r>
      </w:ins>
    </w:p>
    <w:p w:rsidR="00084DD7" w:rsidRDefault="00084DD7">
      <w:pPr>
        <w:pStyle w:val="Standard"/>
        <w:spacing w:after="0" w:line="240" w:lineRule="auto"/>
        <w:jc w:val="both"/>
        <w:rPr>
          <w:sz w:val="20"/>
        </w:rPr>
      </w:pPr>
    </w:p>
    <w:p w:rsidR="00084DD7" w:rsidRDefault="0018212B">
      <w:pPr>
        <w:pStyle w:val="Standard"/>
        <w:spacing w:after="0" w:line="240" w:lineRule="auto"/>
        <w:jc w:val="both"/>
      </w:pPr>
      <w:del w:id="2" w:author="Valy" w:date="2012-11-12T09:10:00Z">
        <w:r w:rsidDel="00076086">
          <w:rPr>
            <w:sz w:val="20"/>
          </w:rPr>
          <w:delText>Donnez-lui votre musique dans l'</w:delText>
        </w:r>
        <w:r w:rsidDel="00076086">
          <w:rPr>
            <w:sz w:val="20"/>
          </w:rPr>
          <w:delText>un des</w:delText>
        </w:r>
      </w:del>
      <w:ins w:id="3" w:author="Valy" w:date="2012-11-12T09:10:00Z">
        <w:r w:rsidR="00076086">
          <w:rPr>
            <w:sz w:val="20"/>
          </w:rPr>
          <w:t xml:space="preserve">Importer un format </w:t>
        </w:r>
      </w:ins>
      <w:del w:id="4" w:author="Valy" w:date="2012-11-12T09:10:00Z">
        <w:r w:rsidDel="00076086">
          <w:rPr>
            <w:sz w:val="20"/>
          </w:rPr>
          <w:delText xml:space="preserve"> formats</w:delText>
        </w:r>
      </w:del>
      <w:r>
        <w:rPr>
          <w:sz w:val="20"/>
        </w:rPr>
        <w:t xml:space="preserve"> supportés</w:t>
      </w:r>
      <w:del w:id="5" w:author="Valy" w:date="2012-11-12T09:10:00Z">
        <w:r w:rsidDel="00076086">
          <w:rPr>
            <w:sz w:val="20"/>
          </w:rPr>
          <w:delText xml:space="preserve"> </w:delText>
        </w:r>
      </w:del>
      <w:ins w:id="6" w:author="Valy" w:date="2012-11-12T09:10:00Z">
        <w:r w:rsidR="00076086">
          <w:rPr>
            <w:sz w:val="20"/>
          </w:rPr>
          <w:t> </w:t>
        </w:r>
        <w:proofErr w:type="gramStart"/>
        <w:r w:rsidR="00076086">
          <w:rPr>
            <w:sz w:val="20"/>
          </w:rPr>
          <w:t>:</w:t>
        </w:r>
      </w:ins>
      <w:proofErr w:type="gramEnd"/>
      <w:del w:id="7" w:author="Valy" w:date="2012-11-12T09:10:00Z">
        <w:r w:rsidDel="00076086">
          <w:rPr>
            <w:sz w:val="20"/>
          </w:rPr>
          <w:delText>(</w:delText>
        </w:r>
      </w:del>
      <w:r>
        <w:rPr>
          <w:sz w:val="20"/>
        </w:rPr>
        <w:t>.mp3, .flac, etc. *</w:t>
      </w:r>
      <w:del w:id="8" w:author="Valy" w:date="2012-11-12T09:10:00Z">
        <w:r w:rsidDel="00076086">
          <w:rPr>
            <w:sz w:val="20"/>
          </w:rPr>
          <w:delText>)</w:delText>
        </w:r>
      </w:del>
      <w:r>
        <w:rPr>
          <w:sz w:val="20"/>
        </w:rPr>
        <w:t xml:space="preserve"> et jouez </w:t>
      </w:r>
      <w:del w:id="9" w:author="Valy" w:date="2012-11-12T09:11:00Z">
        <w:r w:rsidDel="00076086">
          <w:rPr>
            <w:sz w:val="20"/>
          </w:rPr>
          <w:delText xml:space="preserve">sur </w:delText>
        </w:r>
      </w:del>
      <w:r>
        <w:rPr>
          <w:sz w:val="20"/>
        </w:rPr>
        <w:t>l'une des partitions la composant ! Choisissez votre instrument, choisissez votre niveau de difficulté et</w:t>
      </w:r>
      <w:del w:id="10" w:author="Valy" w:date="2012-11-12T08:46:00Z">
        <w:r w:rsidDel="000970CB">
          <w:rPr>
            <w:sz w:val="20"/>
          </w:rPr>
          <w:delText>...</w:delText>
        </w:r>
      </w:del>
      <w:r>
        <w:rPr>
          <w:sz w:val="20"/>
        </w:rPr>
        <w:t xml:space="preserve"> </w:t>
      </w:r>
      <w:ins w:id="11" w:author="Valy" w:date="2012-11-12T08:45:00Z">
        <w:r w:rsidR="000970CB">
          <w:rPr>
            <w:sz w:val="20"/>
          </w:rPr>
          <w:t xml:space="preserve">apprenez </w:t>
        </w:r>
      </w:ins>
      <w:ins w:id="12" w:author="Valy" w:date="2012-11-12T08:48:00Z">
        <w:r w:rsidR="000970CB">
          <w:rPr>
            <w:sz w:val="20"/>
          </w:rPr>
          <w:t xml:space="preserve">la musique </w:t>
        </w:r>
      </w:ins>
      <w:ins w:id="13" w:author="Valy" w:date="2012-11-12T08:45:00Z">
        <w:r w:rsidR="000970CB">
          <w:rPr>
            <w:sz w:val="20"/>
          </w:rPr>
          <w:t>en jouant</w:t>
        </w:r>
      </w:ins>
      <w:r>
        <w:rPr>
          <w:sz w:val="20"/>
        </w:rPr>
        <w:t xml:space="preserve"> ! Grâce à </w:t>
      </w:r>
      <w:proofErr w:type="spellStart"/>
      <w:r>
        <w:rPr>
          <w:sz w:val="20"/>
        </w:rPr>
        <w:t>AudioPipe</w:t>
      </w:r>
      <w:proofErr w:type="spellEnd"/>
      <w:r>
        <w:rPr>
          <w:sz w:val="20"/>
        </w:rPr>
        <w:t xml:space="preserve">, vous </w:t>
      </w:r>
      <w:del w:id="14" w:author="Valy" w:date="2012-11-12T08:48:00Z">
        <w:r w:rsidDel="000970CB">
          <w:rPr>
            <w:sz w:val="20"/>
          </w:rPr>
          <w:delText>pourrez apprendre en jouant les notes composa</w:delText>
        </w:r>
        <w:r w:rsidDel="000970CB">
          <w:rPr>
            <w:sz w:val="20"/>
          </w:rPr>
          <w:delText>nt une partition et éveiller</w:delText>
        </w:r>
      </w:del>
      <w:ins w:id="15" w:author="Valy" w:date="2012-11-12T08:48:00Z">
        <w:r w:rsidR="000970CB">
          <w:rPr>
            <w:sz w:val="20"/>
          </w:rPr>
          <w:t>développez</w:t>
        </w:r>
      </w:ins>
      <w:r>
        <w:rPr>
          <w:sz w:val="20"/>
        </w:rPr>
        <w:t xml:space="preserve"> </w:t>
      </w:r>
      <w:ins w:id="16" w:author="Valy" w:date="2012-11-12T08:48:00Z">
        <w:r w:rsidR="000970CB">
          <w:rPr>
            <w:sz w:val="20"/>
          </w:rPr>
          <w:t xml:space="preserve"> </w:t>
        </w:r>
      </w:ins>
      <w:r>
        <w:rPr>
          <w:sz w:val="20"/>
        </w:rPr>
        <w:t xml:space="preserve">votre oreille musicale </w:t>
      </w:r>
      <w:ins w:id="17" w:author="Valy" w:date="2012-11-12T08:49:00Z">
        <w:r w:rsidR="000970CB">
          <w:rPr>
            <w:sz w:val="20"/>
          </w:rPr>
          <w:t>et voyez la musique</w:t>
        </w:r>
      </w:ins>
      <w:del w:id="18" w:author="Valy" w:date="2012-11-12T08:49:00Z">
        <w:r w:rsidDel="000970CB">
          <w:rPr>
            <w:sz w:val="20"/>
          </w:rPr>
          <w:delText>en cherchant à distinguer ce que vous jouez</w:delText>
        </w:r>
      </w:del>
      <w:r>
        <w:rPr>
          <w:sz w:val="20"/>
        </w:rPr>
        <w:t> !</w:t>
      </w:r>
    </w:p>
    <w:p w:rsidR="00084DD7" w:rsidRDefault="0018212B">
      <w:pPr>
        <w:pStyle w:val="Standard"/>
        <w:spacing w:after="0" w:line="240" w:lineRule="auto"/>
        <w:jc w:val="both"/>
      </w:pPr>
      <w:r>
        <w:rPr>
          <w:sz w:val="20"/>
        </w:rPr>
        <w:t>Armez</w:t>
      </w:r>
      <w:r>
        <w:rPr>
          <w:sz w:val="20"/>
        </w:rPr>
        <w:t xml:space="preserve">-vous de votre souris ou de votre clavier, </w:t>
      </w:r>
      <w:del w:id="19" w:author="Valy" w:date="2012-11-12T08:50:00Z">
        <w:r w:rsidDel="000970CB">
          <w:rPr>
            <w:sz w:val="20"/>
          </w:rPr>
          <w:delText xml:space="preserve">et venez </w:delText>
        </w:r>
      </w:del>
      <w:r>
        <w:rPr>
          <w:sz w:val="20"/>
        </w:rPr>
        <w:t>défie</w:t>
      </w:r>
      <w:ins w:id="20" w:author="Valy" w:date="2012-11-12T08:50:00Z">
        <w:r w:rsidR="000970CB">
          <w:rPr>
            <w:sz w:val="20"/>
          </w:rPr>
          <w:t>z</w:t>
        </w:r>
      </w:ins>
      <w:del w:id="21" w:author="Valy" w:date="2012-11-12T08:50:00Z">
        <w:r w:rsidDel="000970CB">
          <w:rPr>
            <w:sz w:val="20"/>
          </w:rPr>
          <w:delText>r</w:delText>
        </w:r>
      </w:del>
      <w:r>
        <w:rPr>
          <w:sz w:val="20"/>
        </w:rPr>
        <w:t xml:space="preserve"> les plus grands tubes </w:t>
      </w:r>
      <w:del w:id="22" w:author="Valy" w:date="2012-11-12T08:50:00Z">
        <w:r w:rsidDel="000970CB">
          <w:rPr>
            <w:sz w:val="20"/>
          </w:rPr>
          <w:delText>du monde</w:delText>
        </w:r>
      </w:del>
      <w:ins w:id="23" w:author="Valy" w:date="2012-11-12T08:50:00Z">
        <w:r w:rsidR="000970CB">
          <w:rPr>
            <w:sz w:val="20"/>
          </w:rPr>
          <w:t>mondiaux</w:t>
        </w:r>
      </w:ins>
      <w:r>
        <w:rPr>
          <w:sz w:val="20"/>
        </w:rPr>
        <w:t xml:space="preserve"> sur </w:t>
      </w:r>
      <w:bookmarkStart w:id="24" w:name="_GoBack"/>
      <w:bookmarkEnd w:id="24"/>
      <w:proofErr w:type="spellStart"/>
      <w:r>
        <w:rPr>
          <w:sz w:val="20"/>
        </w:rPr>
        <w:t>AudioPipe</w:t>
      </w:r>
      <w:proofErr w:type="spellEnd"/>
      <w:r>
        <w:rPr>
          <w:sz w:val="20"/>
        </w:rPr>
        <w:t>.</w:t>
      </w:r>
    </w:p>
    <w:p w:rsidR="00084DD7" w:rsidRDefault="00084DD7">
      <w:pPr>
        <w:pStyle w:val="Standard"/>
        <w:spacing w:after="0" w:line="240" w:lineRule="auto"/>
        <w:jc w:val="both"/>
      </w:pPr>
    </w:p>
    <w:p w:rsidR="00084DD7" w:rsidRDefault="0018212B">
      <w:pPr>
        <w:pStyle w:val="Standard"/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*Liste non exhaustive des formats supportés</w:t>
      </w:r>
    </w:p>
    <w:p w:rsidR="00084DD7" w:rsidRDefault="00084DD7">
      <w:pPr>
        <w:pStyle w:val="Standard"/>
        <w:spacing w:after="0" w:line="240" w:lineRule="auto"/>
        <w:jc w:val="both"/>
        <w:rPr>
          <w:sz w:val="16"/>
          <w:szCs w:val="16"/>
        </w:rPr>
      </w:pPr>
    </w:p>
    <w:p w:rsidR="00084DD7" w:rsidRDefault="0018212B">
      <w:pPr>
        <w:pStyle w:val="Standard"/>
        <w:spacing w:after="0" w:line="240" w:lineRule="auto"/>
        <w:jc w:val="both"/>
      </w:pPr>
      <w:r>
        <w:rPr>
          <w:rStyle w:val="Titre2Car"/>
        </w:rPr>
        <w:t>No</w:t>
      </w:r>
      <w:r>
        <w:rPr>
          <w:rStyle w:val="Titre2Car"/>
        </w:rPr>
        <w:t>tre mission :</w:t>
      </w:r>
    </w:p>
    <w:p w:rsidR="00084DD7" w:rsidRDefault="0018212B">
      <w:pPr>
        <w:pStyle w:val="Standard"/>
        <w:spacing w:after="0" w:line="240" w:lineRule="auto"/>
        <w:jc w:val="both"/>
      </w:pPr>
      <w:del w:id="25" w:author="Valy" w:date="2012-11-12T08:52:00Z">
        <w:r w:rsidDel="000970CB">
          <w:delText xml:space="preserve">Analyser </w:delText>
        </w:r>
      </w:del>
      <w:ins w:id="26" w:author="Valy" w:date="2012-11-12T08:52:00Z">
        <w:r w:rsidR="000970CB">
          <w:t>Lire</w:t>
        </w:r>
        <w:r w:rsidR="000970CB">
          <w:t xml:space="preserve"> </w:t>
        </w:r>
      </w:ins>
      <w:r>
        <w:t xml:space="preserve">des fichiers </w:t>
      </w:r>
      <w:proofErr w:type="spellStart"/>
      <w:r>
        <w:t>MusicXML</w:t>
      </w:r>
      <w:proofErr w:type="spellEnd"/>
      <w:ins w:id="27" w:author="Valy" w:date="2012-11-12T08:51:00Z">
        <w:r w:rsidR="000970CB">
          <w:t>,</w:t>
        </w:r>
      </w:ins>
      <w:del w:id="28" w:author="Valy" w:date="2012-11-12T08:51:00Z">
        <w:r w:rsidDel="000970CB">
          <w:delText xml:space="preserve"> et</w:delText>
        </w:r>
      </w:del>
      <w:r>
        <w:t xml:space="preserve"> en extraire les données </w:t>
      </w:r>
      <w:ins w:id="29" w:author="Valy" w:date="2012-11-12T08:51:00Z">
        <w:r w:rsidR="000970CB">
          <w:t xml:space="preserve">musicales, </w:t>
        </w:r>
      </w:ins>
      <w:del w:id="30" w:author="Valy" w:date="2012-11-12T08:51:00Z">
        <w:r w:rsidDel="000970CB">
          <w:delText>pour</w:delText>
        </w:r>
      </w:del>
      <w:r>
        <w:t xml:space="preserve"> les traiter et les afficher </w:t>
      </w:r>
      <w:del w:id="31" w:author="Valy" w:date="2012-11-12T08:51:00Z">
        <w:r w:rsidDel="000970CB">
          <w:delText xml:space="preserve">et exploiter </w:delText>
        </w:r>
      </w:del>
      <w:ins w:id="32" w:author="Valy" w:date="2012-11-12T08:51:00Z">
        <w:r w:rsidR="000970CB">
          <w:t xml:space="preserve"> à l’intérieur </w:t>
        </w:r>
      </w:ins>
      <w:del w:id="33" w:author="Valy" w:date="2012-11-12T08:52:00Z">
        <w:r w:rsidDel="000970CB">
          <w:delText>sous forme d'un jeu éducatif</w:delText>
        </w:r>
      </w:del>
      <w:r>
        <w:t xml:space="preserve"> </w:t>
      </w:r>
      <w:ins w:id="34" w:author="Valy" w:date="2012-11-12T08:52:00Z">
        <w:r w:rsidR="000970CB">
          <w:t xml:space="preserve">d’une aire de jeu </w:t>
        </w:r>
      </w:ins>
      <w:r>
        <w:t>en 3D.</w:t>
      </w:r>
    </w:p>
    <w:p w:rsidR="00084DD7" w:rsidRDefault="00084DD7">
      <w:pPr>
        <w:pStyle w:val="Standard"/>
        <w:spacing w:after="0" w:line="240" w:lineRule="auto"/>
        <w:jc w:val="both"/>
      </w:pPr>
    </w:p>
    <w:p w:rsidR="00084DD7" w:rsidRDefault="0018212B">
      <w:pPr>
        <w:pStyle w:val="Titre2"/>
      </w:pPr>
      <w:r>
        <w:rPr>
          <w:rFonts w:cs="Calibri"/>
        </w:rPr>
        <w:t>Personnes participants au projet :</w:t>
      </w:r>
    </w:p>
    <w:p w:rsidR="00084DD7" w:rsidRDefault="0018212B">
      <w:pPr>
        <w:pStyle w:val="Standard"/>
        <w:spacing w:after="0"/>
      </w:pPr>
      <w:r>
        <w:t>Olivier SPINELLI &lt;olivier.spinelli@esiea.fr&gt; (</w:t>
      </w:r>
      <w:r>
        <w:rPr>
          <w:b/>
        </w:rPr>
        <w:t>suiveur</w:t>
      </w:r>
      <w:r>
        <w:t>)</w:t>
      </w:r>
    </w:p>
    <w:p w:rsidR="00084DD7" w:rsidRPr="000970CB" w:rsidRDefault="0018212B">
      <w:pPr>
        <w:pStyle w:val="Standard"/>
        <w:spacing w:after="0"/>
        <w:rPr>
          <w:lang w:val="en-US"/>
        </w:rPr>
      </w:pPr>
      <w:r w:rsidRPr="000970CB">
        <w:rPr>
          <w:lang w:val="en-US"/>
        </w:rPr>
        <w:t>Valéry FARC</w:t>
      </w:r>
      <w:r w:rsidRPr="000970CB">
        <w:rPr>
          <w:lang w:val="en-US"/>
        </w:rPr>
        <w:t>Y &lt;vfarcy@intechinfo.fr&gt; (</w:t>
      </w:r>
      <w:r w:rsidRPr="000970CB">
        <w:rPr>
          <w:b/>
          <w:lang w:val="en-US"/>
        </w:rPr>
        <w:t>scrum master</w:t>
      </w:r>
      <w:r w:rsidRPr="000970CB">
        <w:rPr>
          <w:lang w:val="en-US"/>
        </w:rPr>
        <w:t>)</w:t>
      </w:r>
    </w:p>
    <w:p w:rsidR="00084DD7" w:rsidRDefault="0018212B">
      <w:pPr>
        <w:pStyle w:val="Standard"/>
        <w:spacing w:after="0"/>
      </w:pPr>
      <w:r w:rsidRPr="000970CB">
        <w:br/>
      </w:r>
      <w:r>
        <w:t>Julien BERNARD &lt;jbernard@intechinfo.fr&gt;</w:t>
      </w:r>
      <w:r>
        <w:t xml:space="preserve"> (</w:t>
      </w:r>
      <w:r>
        <w:rPr>
          <w:b/>
        </w:rPr>
        <w:t>membre</w:t>
      </w:r>
      <w:r>
        <w:t xml:space="preserve">) </w:t>
      </w:r>
      <w:r>
        <w:br/>
      </w:r>
      <w:r>
        <w:t>Valentin BEUZART &lt;rocipon@intechinfo.fr&gt; (</w:t>
      </w:r>
      <w:r>
        <w:rPr>
          <w:b/>
        </w:rPr>
        <w:t>membre</w:t>
      </w:r>
      <w:proofErr w:type="gramStart"/>
      <w:r>
        <w:t>)</w:t>
      </w:r>
      <w:proofErr w:type="gramEnd"/>
      <w:r>
        <w:br/>
      </w:r>
      <w:r>
        <w:t>Etienne ROCIPON &lt;beuzart@intechinfo.fr&gt; (</w:t>
      </w:r>
      <w:r>
        <w:rPr>
          <w:b/>
        </w:rPr>
        <w:t>membre</w:t>
      </w:r>
      <w:r>
        <w:t>)</w:t>
      </w:r>
    </w:p>
    <w:p w:rsidR="00084DD7" w:rsidRDefault="00084DD7">
      <w:pPr>
        <w:pStyle w:val="Standard"/>
        <w:jc w:val="center"/>
      </w:pPr>
    </w:p>
    <w:p w:rsidR="00084DD7" w:rsidRDefault="0018212B">
      <w:pPr>
        <w:pStyle w:val="Standard"/>
        <w:jc w:val="center"/>
      </w:pPr>
      <w:r>
        <w:t>Merci !</w:t>
      </w:r>
    </w:p>
    <w:p w:rsidR="00084DD7" w:rsidRDefault="0018212B">
      <w:pPr>
        <w:pStyle w:val="Standard"/>
        <w:jc w:val="center"/>
      </w:pPr>
      <w:r>
        <w:t xml:space="preserve">L’équipe </w:t>
      </w:r>
      <w:proofErr w:type="spellStart"/>
      <w:r>
        <w:t>AudioPipe</w:t>
      </w:r>
      <w:proofErr w:type="spellEnd"/>
      <w:r>
        <w:t>.</w:t>
      </w:r>
    </w:p>
    <w:sectPr w:rsidR="00084DD7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12B" w:rsidRDefault="0018212B">
      <w:pPr>
        <w:spacing w:after="0" w:line="240" w:lineRule="auto"/>
      </w:pPr>
      <w:r>
        <w:separator/>
      </w:r>
    </w:p>
  </w:endnote>
  <w:endnote w:type="continuationSeparator" w:id="0">
    <w:p w:rsidR="0018212B" w:rsidRDefault="0018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12B" w:rsidRDefault="0018212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8212B" w:rsidRDefault="00182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64EE"/>
    <w:multiLevelType w:val="multilevel"/>
    <w:tmpl w:val="771C0B14"/>
    <w:styleLink w:val="WWNum2"/>
    <w:lvl w:ilvl="0">
      <w:numFmt w:val="bullet"/>
      <w:lvlText w:val=""/>
      <w:lvlJc w:val="left"/>
    </w:lvl>
    <w:lvl w:ilvl="1">
      <w:numFmt w:val="bullet"/>
      <w:lvlText w:val="-"/>
      <w:lvlJc w:val="left"/>
      <w:rPr>
        <w:rFonts w:cs="Calibri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">
    <w:nsid w:val="1F3E55EC"/>
    <w:multiLevelType w:val="multilevel"/>
    <w:tmpl w:val="F5A2EB0A"/>
    <w:styleLink w:val="WWNum4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">
    <w:nsid w:val="362031F9"/>
    <w:multiLevelType w:val="multilevel"/>
    <w:tmpl w:val="ACE0B682"/>
    <w:styleLink w:val="WWNum3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3">
    <w:nsid w:val="37463C66"/>
    <w:multiLevelType w:val="multilevel"/>
    <w:tmpl w:val="8F9CDFBC"/>
    <w:styleLink w:val="WWNum8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4">
    <w:nsid w:val="495E5616"/>
    <w:multiLevelType w:val="multilevel"/>
    <w:tmpl w:val="AFCE1CEA"/>
    <w:styleLink w:val="WWNum5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5">
    <w:nsid w:val="52624B0A"/>
    <w:multiLevelType w:val="multilevel"/>
    <w:tmpl w:val="E2848C9C"/>
    <w:styleLink w:val="WWNum6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6">
    <w:nsid w:val="68B946CE"/>
    <w:multiLevelType w:val="multilevel"/>
    <w:tmpl w:val="365E1B44"/>
    <w:styleLink w:val="WWNum7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79D4059B"/>
    <w:multiLevelType w:val="multilevel"/>
    <w:tmpl w:val="6804C9E0"/>
    <w:styleLink w:val="WWNum1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84DD7"/>
    <w:rsid w:val="00076086"/>
    <w:rsid w:val="00084DD7"/>
    <w:rsid w:val="000970CB"/>
    <w:rsid w:val="0018212B"/>
    <w:rsid w:val="0024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pPr>
      <w:keepNext/>
      <w:keepLines/>
      <w:spacing w:before="480" w:after="0"/>
      <w:outlineLvl w:val="0"/>
    </w:pPr>
    <w:rPr>
      <w:rFonts w:ascii="Cambria" w:hAnsi="Cambria" w:cs="F"/>
      <w:b/>
      <w:bCs/>
      <w:color w:val="365F91"/>
      <w:sz w:val="28"/>
      <w:szCs w:val="28"/>
    </w:rPr>
  </w:style>
  <w:style w:type="paragraph" w:styleId="Titre2">
    <w:name w:val="heading 2"/>
    <w:basedOn w:val="Standard"/>
    <w:next w:val="Textbody"/>
    <w:pPr>
      <w:keepNext/>
      <w:keepLines/>
      <w:spacing w:before="120" w:after="0" w:line="240" w:lineRule="auto"/>
      <w:outlineLvl w:val="1"/>
    </w:pPr>
    <w:rPr>
      <w:rFonts w:cs="F"/>
      <w:b/>
      <w:bCs/>
      <w:color w:val="4F81BD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Textedebulles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ous-titre">
    <w:name w:val="Subtitle"/>
    <w:basedOn w:val="Standard"/>
    <w:next w:val="Textbody"/>
    <w:pPr>
      <w:spacing w:after="180" w:line="273" w:lineRule="auto"/>
      <w:jc w:val="center"/>
    </w:pPr>
    <w:rPr>
      <w:rFonts w:cs="F"/>
      <w:i/>
      <w:iCs/>
      <w:color w:val="1F497D"/>
      <w:sz w:val="40"/>
      <w:szCs w:val="24"/>
      <w:lang w:bidi="hi-IN"/>
    </w:rPr>
  </w:style>
  <w:style w:type="paragraph" w:styleId="Paragraphedeliste">
    <w:name w:val="List Paragraph"/>
    <w:basedOn w:val="Standard"/>
    <w:pPr>
      <w:spacing w:after="180" w:line="240" w:lineRule="auto"/>
      <w:ind w:left="720" w:hanging="288"/>
    </w:pPr>
    <w:rPr>
      <w:color w:val="1F497D"/>
      <w:sz w:val="21"/>
    </w:rPr>
  </w:style>
  <w:style w:type="paragraph" w:styleId="Sansinterligne">
    <w:name w:val="No Spacing"/>
    <w:pPr>
      <w:widowControl/>
      <w:spacing w:after="0" w:line="240" w:lineRule="auto"/>
    </w:pPr>
  </w:style>
  <w:style w:type="paragraph" w:styleId="Titre">
    <w:name w:val="Title"/>
    <w:basedOn w:val="Standard"/>
    <w:next w:val="Sous-titre"/>
    <w:pPr>
      <w:pBdr>
        <w:bottom w:val="single" w:sz="8" w:space="4" w:color="4F81BD"/>
      </w:pBdr>
      <w:spacing w:after="300" w:line="240" w:lineRule="auto"/>
      <w:jc w:val="center"/>
    </w:pPr>
    <w:rPr>
      <w:rFonts w:ascii="Cambria" w:hAnsi="Cambria" w:cs="F"/>
      <w:b/>
      <w:bCs/>
      <w:color w:val="17365D"/>
      <w:spacing w:val="5"/>
      <w:sz w:val="52"/>
      <w:szCs w:val="52"/>
    </w:rPr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Sous-titreCar">
    <w:name w:val="Sous-titre Car"/>
    <w:basedOn w:val="Policepardfaut"/>
    <w:rPr>
      <w:rFonts w:cs="F"/>
      <w:iCs/>
      <w:color w:val="1F497D"/>
      <w:sz w:val="40"/>
      <w:szCs w:val="24"/>
      <w:lang w:bidi="hi-IN"/>
    </w:rPr>
  </w:style>
  <w:style w:type="character" w:customStyle="1" w:styleId="Titre2Car">
    <w:name w:val="Titre 2 Car"/>
    <w:basedOn w:val="Policepardfaut"/>
    <w:rPr>
      <w:rFonts w:cs="F"/>
      <w:b/>
      <w:bCs/>
      <w:color w:val="4F81BD"/>
      <w:sz w:val="28"/>
      <w:szCs w:val="26"/>
    </w:rPr>
  </w:style>
  <w:style w:type="character" w:customStyle="1" w:styleId="Titre1Car">
    <w:name w:val="Titre 1 Car"/>
    <w:basedOn w:val="Policepardfaut"/>
    <w:rPr>
      <w:rFonts w:ascii="Cambria" w:hAnsi="Cambria" w:cs="F"/>
      <w:b/>
      <w:bCs/>
      <w:color w:val="365F91"/>
      <w:sz w:val="28"/>
      <w:szCs w:val="28"/>
    </w:rPr>
  </w:style>
  <w:style w:type="character" w:customStyle="1" w:styleId="TitreCar">
    <w:name w:val="Titre Car"/>
    <w:basedOn w:val="Policepardfaut"/>
    <w:rPr>
      <w:rFonts w:ascii="Cambria" w:hAnsi="Cambria" w:cs="F"/>
      <w:color w:val="17365D"/>
      <w:spacing w:val="5"/>
      <w:kern w:val="3"/>
      <w:sz w:val="52"/>
      <w:szCs w:val="52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numbering" w:customStyle="1" w:styleId="WWNum8">
    <w:name w:val="WWNum8"/>
    <w:basedOn w:val="Aucuneliste"/>
    <w:pPr>
      <w:numPr>
        <w:numId w:val="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pPr>
      <w:keepNext/>
      <w:keepLines/>
      <w:spacing w:before="480" w:after="0"/>
      <w:outlineLvl w:val="0"/>
    </w:pPr>
    <w:rPr>
      <w:rFonts w:ascii="Cambria" w:hAnsi="Cambria" w:cs="F"/>
      <w:b/>
      <w:bCs/>
      <w:color w:val="365F91"/>
      <w:sz w:val="28"/>
      <w:szCs w:val="28"/>
    </w:rPr>
  </w:style>
  <w:style w:type="paragraph" w:styleId="Titre2">
    <w:name w:val="heading 2"/>
    <w:basedOn w:val="Standard"/>
    <w:next w:val="Textbody"/>
    <w:pPr>
      <w:keepNext/>
      <w:keepLines/>
      <w:spacing w:before="120" w:after="0" w:line="240" w:lineRule="auto"/>
      <w:outlineLvl w:val="1"/>
    </w:pPr>
    <w:rPr>
      <w:rFonts w:cs="F"/>
      <w:b/>
      <w:bCs/>
      <w:color w:val="4F81BD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Textedebulles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ous-titre">
    <w:name w:val="Subtitle"/>
    <w:basedOn w:val="Standard"/>
    <w:next w:val="Textbody"/>
    <w:pPr>
      <w:spacing w:after="180" w:line="273" w:lineRule="auto"/>
      <w:jc w:val="center"/>
    </w:pPr>
    <w:rPr>
      <w:rFonts w:cs="F"/>
      <w:i/>
      <w:iCs/>
      <w:color w:val="1F497D"/>
      <w:sz w:val="40"/>
      <w:szCs w:val="24"/>
      <w:lang w:bidi="hi-IN"/>
    </w:rPr>
  </w:style>
  <w:style w:type="paragraph" w:styleId="Paragraphedeliste">
    <w:name w:val="List Paragraph"/>
    <w:basedOn w:val="Standard"/>
    <w:pPr>
      <w:spacing w:after="180" w:line="240" w:lineRule="auto"/>
      <w:ind w:left="720" w:hanging="288"/>
    </w:pPr>
    <w:rPr>
      <w:color w:val="1F497D"/>
      <w:sz w:val="21"/>
    </w:rPr>
  </w:style>
  <w:style w:type="paragraph" w:styleId="Sansinterligne">
    <w:name w:val="No Spacing"/>
    <w:pPr>
      <w:widowControl/>
      <w:spacing w:after="0" w:line="240" w:lineRule="auto"/>
    </w:pPr>
  </w:style>
  <w:style w:type="paragraph" w:styleId="Titre">
    <w:name w:val="Title"/>
    <w:basedOn w:val="Standard"/>
    <w:next w:val="Sous-titre"/>
    <w:pPr>
      <w:pBdr>
        <w:bottom w:val="single" w:sz="8" w:space="4" w:color="4F81BD"/>
      </w:pBdr>
      <w:spacing w:after="300" w:line="240" w:lineRule="auto"/>
      <w:jc w:val="center"/>
    </w:pPr>
    <w:rPr>
      <w:rFonts w:ascii="Cambria" w:hAnsi="Cambria" w:cs="F"/>
      <w:b/>
      <w:bCs/>
      <w:color w:val="17365D"/>
      <w:spacing w:val="5"/>
      <w:sz w:val="52"/>
      <w:szCs w:val="52"/>
    </w:rPr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Sous-titreCar">
    <w:name w:val="Sous-titre Car"/>
    <w:basedOn w:val="Policepardfaut"/>
    <w:rPr>
      <w:rFonts w:cs="F"/>
      <w:iCs/>
      <w:color w:val="1F497D"/>
      <w:sz w:val="40"/>
      <w:szCs w:val="24"/>
      <w:lang w:bidi="hi-IN"/>
    </w:rPr>
  </w:style>
  <w:style w:type="character" w:customStyle="1" w:styleId="Titre2Car">
    <w:name w:val="Titre 2 Car"/>
    <w:basedOn w:val="Policepardfaut"/>
    <w:rPr>
      <w:rFonts w:cs="F"/>
      <w:b/>
      <w:bCs/>
      <w:color w:val="4F81BD"/>
      <w:sz w:val="28"/>
      <w:szCs w:val="26"/>
    </w:rPr>
  </w:style>
  <w:style w:type="character" w:customStyle="1" w:styleId="Titre1Car">
    <w:name w:val="Titre 1 Car"/>
    <w:basedOn w:val="Policepardfaut"/>
    <w:rPr>
      <w:rFonts w:ascii="Cambria" w:hAnsi="Cambria" w:cs="F"/>
      <w:b/>
      <w:bCs/>
      <w:color w:val="365F91"/>
      <w:sz w:val="28"/>
      <w:szCs w:val="28"/>
    </w:rPr>
  </w:style>
  <w:style w:type="character" w:customStyle="1" w:styleId="TitreCar">
    <w:name w:val="Titre Car"/>
    <w:basedOn w:val="Policepardfaut"/>
    <w:rPr>
      <w:rFonts w:ascii="Cambria" w:hAnsi="Cambria" w:cs="F"/>
      <w:color w:val="17365D"/>
      <w:spacing w:val="5"/>
      <w:kern w:val="3"/>
      <w:sz w:val="52"/>
      <w:szCs w:val="52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numbering" w:customStyle="1" w:styleId="WWNum8">
    <w:name w:val="WWNum8"/>
    <w:basedOn w:val="Aucuneliste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JulienB</dc:creator>
  <cp:lastModifiedBy>Valy</cp:lastModifiedBy>
  <cp:revision>2</cp:revision>
  <dcterms:created xsi:type="dcterms:W3CDTF">2012-11-12T08:11:00Z</dcterms:created>
  <dcterms:modified xsi:type="dcterms:W3CDTF">2012-11-12T08:11:00Z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